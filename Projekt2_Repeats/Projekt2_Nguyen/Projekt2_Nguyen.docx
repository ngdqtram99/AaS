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3068394"/>
        <w:docPartObj>
          <w:docPartGallery w:val="Cover Pages"/>
          <w:docPartUnique/>
        </w:docPartObj>
      </w:sdtPr>
      <w:sdtContent>
        <w:p w14:paraId="41D624BD" w14:textId="70DC8C3C" w:rsidR="0080374D" w:rsidRDefault="008037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4C3483" wp14:editId="398754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92D051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01DC29" wp14:editId="46B375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3B466D9" w14:textId="38A1D8D2" w:rsidR="0080374D" w:rsidRDefault="00FA413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701DC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3B466D9" w14:textId="38A1D8D2" w:rsidR="0080374D" w:rsidRDefault="00FA413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344548" w14:textId="57FCC4CB" w:rsidR="0080374D" w:rsidRDefault="00FA41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CF82DF" wp14:editId="17168846">
                    <wp:simplePos x="0" y="0"/>
                    <wp:positionH relativeFrom="margin">
                      <wp:align>center</wp:align>
                    </wp:positionH>
                    <wp:positionV relativeFrom="page">
                      <wp:align>center</wp:align>
                    </wp:positionV>
                    <wp:extent cx="7315200" cy="914400"/>
                    <wp:effectExtent l="0" t="0" r="0" b="698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C8DBDC" w14:textId="64E07C90" w:rsidR="0080374D" w:rsidRDefault="00FA413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Dang Quynh Tram Nguyen</w:t>
                                </w:r>
                              </w:p>
                              <w:p w14:paraId="1317835D" w14:textId="5851D9AD" w:rsidR="00FA413F" w:rsidRDefault="00FA413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Studiengang: Bioinformatik</w:t>
                                </w:r>
                              </w:p>
                              <w:p w14:paraId="5718B875" w14:textId="7A8022D8" w:rsidR="00FA413F" w:rsidRDefault="00FA413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Matrikelnummer: 5311561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7CF82DF" id="Textfeld 152" o:spid="_x0000_s1027" type="#_x0000_t202" style="position:absolute;margin-left:0;margin-top:0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center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BDdHSP3QAAAAYBAAAPAAAAZHJz&#10;L2Rvd25yZXYueG1sTI9BS8NAEIXvgv9hGcGL2E1KWiRmU6RYBMFDqlC8bbJjEtydDdltm/57p73U&#10;yzCPN7z5XrGanBUHHEPvSUE6S0AgNd701Cr4+tw8PoEIUZPR1hMqOGGAVXl7U+jc+CNVeNjGVnAI&#10;hVwr6GIccilD06HTYeYHJPZ+/Oh0ZDm20oz6yOHOynmSLKXTPfGHTg+47rD53e6dgvfF7rSssnW6&#10;+bCv1YMMu+++flPq/m56eQYRcYrXYzjjMzqUzFT7PZkgrAIuEi/z7KWLOeuatyxLQJaF/I9f/g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BDdHSP3QAAAAYBAAAPAAAAAAAAAAAAAAAA&#10;AMUEAABkcnMvZG93bnJldi54bWxQSwUGAAAAAAQABADzAAAAzwUAAAAA&#10;" filled="f" stroked="f" strokeweight=".5pt">
                    <v:textbox inset="126pt,0,54pt,0">
                      <w:txbxContent>
                        <w:p w14:paraId="67C8DBDC" w14:textId="64E07C90" w:rsidR="0080374D" w:rsidRDefault="00FA413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Dang Quynh Tram Nguyen</w:t>
                          </w:r>
                        </w:p>
                        <w:p w14:paraId="1317835D" w14:textId="5851D9AD" w:rsidR="00FA413F" w:rsidRDefault="00FA413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Studiengang: Bioinformatik</w:t>
                          </w:r>
                        </w:p>
                        <w:p w14:paraId="5718B875" w14:textId="7A8022D8" w:rsidR="00FA413F" w:rsidRDefault="00FA413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Matrikelnummer: 5311561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353C08" wp14:editId="7FA19EE6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3213100</wp:posOffset>
                    </wp:positionV>
                    <wp:extent cx="7315200" cy="153670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3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624DA" w14:textId="470E69D8" w:rsidR="0080374D" w:rsidRDefault="0080374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41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Projekt 2:</w:t>
                                    </w:r>
                                    <w:r w:rsidR="00FA41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1628F7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SEKUNDÄRSTRUKTUREN VON RNAS</w:t>
                                    </w:r>
                                  </w:sdtContent>
                                </w:sdt>
                              </w:p>
                              <w:p w14:paraId="4240C026" w14:textId="6BA9904F" w:rsidR="0080374D" w:rsidRDefault="0080374D" w:rsidP="00FA413F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353C08" id="Textfeld 154" o:spid="_x0000_s1028" type="#_x0000_t202" style="position:absolute;margin-left:18pt;margin-top:253pt;width:8in;height:12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" filled="f" stroked="f" strokeweight=".5pt">
                    <v:textbox inset="126pt,0,54pt,0">
                      <w:txbxContent>
                        <w:p w14:paraId="718624DA" w14:textId="470E69D8" w:rsidR="0080374D" w:rsidRDefault="0080374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41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Projekt 2:</w:t>
                              </w:r>
                              <w:r w:rsidR="00FA41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1628F7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SEKUNDÄRSTRUKTUREN VON RNAS</w:t>
                              </w:r>
                            </w:sdtContent>
                          </w:sdt>
                        </w:p>
                        <w:p w14:paraId="4240C026" w14:textId="6BA9904F" w:rsidR="0080374D" w:rsidRDefault="0080374D" w:rsidP="00FA413F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0374D">
            <w:br w:type="page"/>
          </w:r>
        </w:p>
      </w:sdtContent>
    </w:sdt>
    <w:sdt>
      <w:sdtPr>
        <w:id w:val="10609114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683481" w14:textId="38BC01D1" w:rsidR="0080374D" w:rsidRDefault="0080374D">
          <w:pPr>
            <w:pStyle w:val="Inhaltsverzeichnisberschrift"/>
          </w:pPr>
          <w:r>
            <w:t>Inhaltsverzeichnis</w:t>
          </w:r>
        </w:p>
        <w:p w14:paraId="18832526" w14:textId="5E399328" w:rsidR="00734FC3" w:rsidRDefault="0080374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14667" w:history="1">
            <w:r w:rsidR="00734FC3" w:rsidRPr="00BC7929">
              <w:rPr>
                <w:rStyle w:val="Hyperlink"/>
                <w:noProof/>
              </w:rPr>
              <w:t>1.</w:t>
            </w:r>
            <w:r w:rsidR="00734FC3">
              <w:rPr>
                <w:rFonts w:eastAsiaTheme="minorEastAsia"/>
                <w:noProof/>
                <w:lang w:eastAsia="de-DE"/>
              </w:rPr>
              <w:tab/>
            </w:r>
            <w:r w:rsidR="00734FC3" w:rsidRPr="00BC7929">
              <w:rPr>
                <w:rStyle w:val="Hyperlink"/>
                <w:noProof/>
              </w:rPr>
              <w:t>Einleitung</w:t>
            </w:r>
            <w:r w:rsidR="00734FC3">
              <w:rPr>
                <w:noProof/>
                <w:webHidden/>
              </w:rPr>
              <w:tab/>
            </w:r>
            <w:r w:rsidR="00734FC3">
              <w:rPr>
                <w:noProof/>
                <w:webHidden/>
              </w:rPr>
              <w:fldChar w:fldCharType="begin"/>
            </w:r>
            <w:r w:rsidR="00734FC3">
              <w:rPr>
                <w:noProof/>
                <w:webHidden/>
              </w:rPr>
              <w:instrText xml:space="preserve"> PAGEREF _Toc104414667 \h </w:instrText>
            </w:r>
            <w:r w:rsidR="00734FC3">
              <w:rPr>
                <w:noProof/>
                <w:webHidden/>
              </w:rPr>
            </w:r>
            <w:r w:rsidR="00734FC3">
              <w:rPr>
                <w:noProof/>
                <w:webHidden/>
              </w:rPr>
              <w:fldChar w:fldCharType="separate"/>
            </w:r>
            <w:r w:rsidR="0012684A">
              <w:rPr>
                <w:noProof/>
                <w:webHidden/>
              </w:rPr>
              <w:t>1</w:t>
            </w:r>
            <w:r w:rsidR="00734FC3">
              <w:rPr>
                <w:noProof/>
                <w:webHidden/>
              </w:rPr>
              <w:fldChar w:fldCharType="end"/>
            </w:r>
          </w:hyperlink>
        </w:p>
        <w:p w14:paraId="7A34E796" w14:textId="0F6F37D6" w:rsidR="00734FC3" w:rsidRDefault="00734FC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14668" w:history="1">
            <w:r w:rsidRPr="00BC792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C7929">
              <w:rPr>
                <w:rStyle w:val="Hyperlink"/>
                <w:noProof/>
              </w:rPr>
              <w:t>MicroRNA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8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5BF4" w14:textId="63334E20" w:rsidR="00734FC3" w:rsidRDefault="00734FC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14669" w:history="1">
            <w:r w:rsidRPr="00BC792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C7929">
              <w:rPr>
                <w:rStyle w:val="Hyperlink"/>
                <w:noProof/>
              </w:rPr>
              <w:t>Maximale Repeats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8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803A" w14:textId="0764D911" w:rsidR="00734FC3" w:rsidRDefault="00734FC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14670" w:history="1">
            <w:r w:rsidRPr="00BC792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C7929">
              <w:rPr>
                <w:rStyle w:val="Hyperlink"/>
                <w:noProof/>
              </w:rPr>
              <w:t>RNA Sekundärstrukturen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8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E9B7" w14:textId="5C9DFA24" w:rsidR="00734FC3" w:rsidRDefault="00734FC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14671" w:history="1">
            <w:r w:rsidRPr="00BC792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C7929">
              <w:rPr>
                <w:rStyle w:val="Hyperlink"/>
                <w:noProof/>
              </w:rPr>
              <w:t>Abschätzung mit längeren Sequenzen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8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3091C" w14:textId="3E16F79C" w:rsidR="0080374D" w:rsidRDefault="0080374D">
          <w:r>
            <w:rPr>
              <w:b/>
              <w:bCs/>
            </w:rPr>
            <w:fldChar w:fldCharType="end"/>
          </w:r>
        </w:p>
      </w:sdtContent>
    </w:sdt>
    <w:p w14:paraId="62A7B452" w14:textId="2B8D72DD" w:rsidR="0080374D" w:rsidRDefault="0080374D" w:rsidP="0080374D">
      <w:pPr>
        <w:pStyle w:val="berschrift1"/>
        <w:numPr>
          <w:ilvl w:val="0"/>
          <w:numId w:val="1"/>
        </w:numPr>
      </w:pPr>
      <w:bookmarkStart w:id="0" w:name="_Toc104414667"/>
      <w:r>
        <w:t>Einleitung</w:t>
      </w:r>
      <w:bookmarkEnd w:id="0"/>
    </w:p>
    <w:p w14:paraId="424882C3" w14:textId="3BA12B09" w:rsidR="008B2A0A" w:rsidRDefault="00402D89" w:rsidP="0080374D">
      <w:r>
        <w:t xml:space="preserve">RNA </w:t>
      </w:r>
      <w:r w:rsidR="009B55A3">
        <w:t xml:space="preserve">ist </w:t>
      </w:r>
      <w:r w:rsidR="00721AAE">
        <w:t>eine</w:t>
      </w:r>
      <w:r w:rsidR="00D86FA0">
        <w:t xml:space="preserve"> einsträngig</w:t>
      </w:r>
      <w:r w:rsidR="00C364C2">
        <w:t>e</w:t>
      </w:r>
      <w:r w:rsidR="000B5434">
        <w:t xml:space="preserve"> </w:t>
      </w:r>
      <w:r w:rsidR="006C6889">
        <w:t>Kette</w:t>
      </w:r>
      <w:r w:rsidR="000B5434">
        <w:t xml:space="preserve">, die aus </w:t>
      </w:r>
      <w:r w:rsidR="00F2269E">
        <w:t>vielen</w:t>
      </w:r>
      <w:r w:rsidR="000B5434">
        <w:t xml:space="preserve"> Nukleotiden </w:t>
      </w:r>
      <w:r w:rsidR="008A20AD">
        <w:t>bes</w:t>
      </w:r>
      <w:r w:rsidR="00F2269E">
        <w:t>teht</w:t>
      </w:r>
      <w:r w:rsidR="00F211EE">
        <w:t xml:space="preserve">. RNA spielt </w:t>
      </w:r>
      <w:r w:rsidR="000E4238">
        <w:t xml:space="preserve">eine </w:t>
      </w:r>
      <w:r w:rsidR="00F211EE">
        <w:t>wichtige Rolle i</w:t>
      </w:r>
      <w:r w:rsidR="009234C9">
        <w:t>n Zellen</w:t>
      </w:r>
      <w:r w:rsidR="00515C87">
        <w:t xml:space="preserve"> der </w:t>
      </w:r>
      <w:r w:rsidR="008666FE">
        <w:t>Lebewesen</w:t>
      </w:r>
      <w:r w:rsidR="00321C8C">
        <w:t xml:space="preserve">. </w:t>
      </w:r>
      <w:r w:rsidR="00B61DE0">
        <w:t>Es gibt verschiedene Art</w:t>
      </w:r>
      <w:r w:rsidR="004808DC">
        <w:t>en von RNA</w:t>
      </w:r>
      <w:r w:rsidR="00244116">
        <w:t xml:space="preserve"> und jede hat die bestimmten Funktionen </w:t>
      </w:r>
      <w:r w:rsidR="00B704F8">
        <w:t>in Zellen.</w:t>
      </w:r>
      <w:r w:rsidR="00244116">
        <w:t xml:space="preserve"> </w:t>
      </w:r>
    </w:p>
    <w:p w14:paraId="706B80F6" w14:textId="7C0B9DAD" w:rsidR="0080374D" w:rsidRPr="00B230D6" w:rsidRDefault="00E358AB" w:rsidP="0080374D">
      <w:r>
        <w:t xml:space="preserve">In diesem Projekt </w:t>
      </w:r>
      <w:r w:rsidR="00417CE0">
        <w:t xml:space="preserve">geht es um eine Variante von RNA, nämlich </w:t>
      </w:r>
      <w:r w:rsidR="00B273B0">
        <w:t>MicroRNA (Abkürzung: miRNA).</w:t>
      </w:r>
      <w:ins w:id="1" w:author="Tram Nguyen" w:date="2022-05-25T19:37:00Z">
        <w:r w:rsidR="00E813EA">
          <w:t xml:space="preserve"> </w:t>
        </w:r>
      </w:ins>
      <w:r w:rsidR="0063488B">
        <w:t xml:space="preserve"> </w:t>
      </w:r>
      <w:r w:rsidR="000F27D3">
        <w:t xml:space="preserve">miRNA kann mit sich selbst </w:t>
      </w:r>
      <w:r w:rsidR="007165E7">
        <w:t>eine Sekundärstruktur bilden,</w:t>
      </w:r>
      <w:r w:rsidR="007C0D80">
        <w:t xml:space="preserve"> die aus Stems besteht. </w:t>
      </w:r>
    </w:p>
    <w:p w14:paraId="081D7B64" w14:textId="651C62FD" w:rsidR="0080374D" w:rsidRDefault="000A51BC" w:rsidP="0080374D">
      <w:pPr>
        <w:pStyle w:val="berschrift1"/>
        <w:numPr>
          <w:ilvl w:val="0"/>
          <w:numId w:val="1"/>
        </w:numPr>
      </w:pPr>
      <w:bookmarkStart w:id="2" w:name="_Toc104414668"/>
      <w:r>
        <w:t>Micro</w:t>
      </w:r>
      <w:r w:rsidR="0080374D">
        <w:t>RNA</w:t>
      </w:r>
      <w:bookmarkEnd w:id="2"/>
    </w:p>
    <w:p w14:paraId="0D4B26A1" w14:textId="0EDD53E0" w:rsidR="0080374D" w:rsidRDefault="0086743E" w:rsidP="00104D52">
      <w:r>
        <w:t>M</w:t>
      </w:r>
      <w:r w:rsidR="00EB4895">
        <w:t>iRNA</w:t>
      </w:r>
      <w:r>
        <w:t xml:space="preserve">s </w:t>
      </w:r>
      <w:r w:rsidR="00DF7F5B">
        <w:t xml:space="preserve">sind </w:t>
      </w:r>
      <w:r w:rsidR="006E517A">
        <w:t xml:space="preserve">die </w:t>
      </w:r>
      <w:r w:rsidR="00DF7F5B">
        <w:t>kleine</w:t>
      </w:r>
      <w:r w:rsidR="006E517A">
        <w:t>n nicht-codierenden</w:t>
      </w:r>
      <w:r w:rsidR="00DF7F5B">
        <w:t xml:space="preserve"> RNA</w:t>
      </w:r>
      <w:r w:rsidR="007F6A60">
        <w:t xml:space="preserve">. </w:t>
      </w:r>
      <w:r w:rsidR="00DC2194">
        <w:t>MiRNA</w:t>
      </w:r>
      <w:r w:rsidR="001B21FE">
        <w:t xml:space="preserve">s </w:t>
      </w:r>
      <w:r w:rsidR="005A73A0">
        <w:t xml:space="preserve">sind wichtig in vielen </w:t>
      </w:r>
      <w:r w:rsidR="00815247">
        <w:t>grundlegenden biologischen Prozesse</w:t>
      </w:r>
      <w:r w:rsidR="00632D62">
        <w:t xml:space="preserve"> wie:</w:t>
      </w:r>
    </w:p>
    <w:p w14:paraId="3F4834A5" w14:textId="481BF4B8" w:rsidR="00632D62" w:rsidRDefault="00A25C52" w:rsidP="00632D62">
      <w:pPr>
        <w:pStyle w:val="Listenabsatz"/>
        <w:numPr>
          <w:ilvl w:val="0"/>
          <w:numId w:val="2"/>
        </w:numPr>
      </w:pPr>
      <w:r>
        <w:t>Regulation von Proteinsynthese</w:t>
      </w:r>
    </w:p>
    <w:p w14:paraId="48B39A25" w14:textId="37D8FD94" w:rsidR="00A25C52" w:rsidRDefault="00BF7805" w:rsidP="00BF7805">
      <w:pPr>
        <w:pStyle w:val="Listenabsatz"/>
        <w:numPr>
          <w:ilvl w:val="0"/>
          <w:numId w:val="2"/>
        </w:numPr>
      </w:pPr>
      <w:r>
        <w:t xml:space="preserve">Zellproliferation und </w:t>
      </w:r>
      <w:r w:rsidR="00E76D4E">
        <w:t>-differenzierung</w:t>
      </w:r>
    </w:p>
    <w:p w14:paraId="79FAF15F" w14:textId="6F673737" w:rsidR="00E76D4E" w:rsidRDefault="00E76D4E" w:rsidP="00BF7805">
      <w:pPr>
        <w:pStyle w:val="Listenabsatz"/>
        <w:numPr>
          <w:ilvl w:val="0"/>
          <w:numId w:val="2"/>
        </w:numPr>
      </w:pPr>
      <w:r>
        <w:t>Steuerung der Apo</w:t>
      </w:r>
      <w:r w:rsidR="002E2624">
        <w:t>p</w:t>
      </w:r>
      <w:r>
        <w:t>tose</w:t>
      </w:r>
    </w:p>
    <w:p w14:paraId="204225C7" w14:textId="722CE807" w:rsidR="004A7204" w:rsidRDefault="00C41619" w:rsidP="002E2624">
      <w:r>
        <w:t xml:space="preserve">MiRNA </w:t>
      </w:r>
      <w:r w:rsidR="00C22A34">
        <w:t>kann</w:t>
      </w:r>
      <w:r>
        <w:t xml:space="preserve"> mit sich selbst eine Sekundärstruktur</w:t>
      </w:r>
      <w:r w:rsidR="002F07C5">
        <w:t xml:space="preserve"> </w:t>
      </w:r>
      <w:r w:rsidR="00AB0AD1">
        <w:t xml:space="preserve">bzw. </w:t>
      </w:r>
      <w:r w:rsidR="000D5F06">
        <w:t>Stem</w:t>
      </w:r>
      <w:r w:rsidR="005F3E00">
        <w:t>s</w:t>
      </w:r>
      <w:r w:rsidR="000D5F06">
        <w:t>-Struktur</w:t>
      </w:r>
      <w:r w:rsidR="00AB0AD1">
        <w:t xml:space="preserve"> bilden</w:t>
      </w:r>
      <w:r w:rsidR="002F07C5">
        <w:t xml:space="preserve">. </w:t>
      </w:r>
      <w:r w:rsidR="005F3E00">
        <w:t>D</w:t>
      </w:r>
      <w:r w:rsidR="002F07C5">
        <w:t>ie</w:t>
      </w:r>
      <w:r w:rsidR="005F3E00">
        <w:t xml:space="preserve"> sogenannt</w:t>
      </w:r>
      <w:r w:rsidR="00DA5472">
        <w:t xml:space="preserve">en </w:t>
      </w:r>
      <w:r w:rsidR="002F07C5">
        <w:t>S</w:t>
      </w:r>
      <w:r w:rsidR="0011351E">
        <w:t>tems</w:t>
      </w:r>
      <w:r w:rsidR="00AC1B88">
        <w:t xml:space="preserve"> sind </w:t>
      </w:r>
      <w:r w:rsidR="00925A53">
        <w:t xml:space="preserve">jeweils </w:t>
      </w:r>
      <w:r w:rsidR="0006797F">
        <w:t>zwei</w:t>
      </w:r>
      <w:r w:rsidR="008F2655">
        <w:t xml:space="preserve"> zueinander komplementären</w:t>
      </w:r>
      <w:r w:rsidR="00DA5472">
        <w:t xml:space="preserve"> Abschnitte auf </w:t>
      </w:r>
      <w:r w:rsidR="00C22A34">
        <w:t>der</w:t>
      </w:r>
      <w:r w:rsidR="0006797F">
        <w:t>selben miRNA</w:t>
      </w:r>
      <w:r w:rsidR="00A9350D">
        <w:t>.</w:t>
      </w:r>
      <w:r w:rsidR="00AC1B88">
        <w:t xml:space="preserve"> </w:t>
      </w:r>
      <w:r w:rsidR="00380C69">
        <w:t xml:space="preserve"> </w:t>
      </w:r>
      <w:r w:rsidR="00CF1658">
        <w:t xml:space="preserve">Sie sind </w:t>
      </w:r>
      <w:r w:rsidR="00380C69">
        <w:t>ähnlich</w:t>
      </w:r>
      <w:r w:rsidR="00CF1658">
        <w:t xml:space="preserve"> wie die </w:t>
      </w:r>
      <w:r w:rsidR="00C0450D">
        <w:t xml:space="preserve">Doppelhelix-Struktur </w:t>
      </w:r>
      <w:r w:rsidR="00E831BE">
        <w:t xml:space="preserve">von DNA </w:t>
      </w:r>
      <w:r w:rsidR="00CF1658">
        <w:t>aber</w:t>
      </w:r>
      <w:r w:rsidR="0018470B">
        <w:t xml:space="preserve"> </w:t>
      </w:r>
      <w:r w:rsidR="00707220">
        <w:t xml:space="preserve">nutzt die Bausteine von RNA. </w:t>
      </w:r>
    </w:p>
    <w:p w14:paraId="24401B7A" w14:textId="4A6BEC2A" w:rsidR="00E76D4E" w:rsidRDefault="004A7204" w:rsidP="002E2624">
      <w:r>
        <w:t xml:space="preserve">Um </w:t>
      </w:r>
      <w:r w:rsidR="00DC5EF7">
        <w:t>diesen Abschnitten</w:t>
      </w:r>
      <w:r>
        <w:t xml:space="preserve"> </w:t>
      </w:r>
      <w:r w:rsidR="0082326B">
        <w:t xml:space="preserve">mit der Rechnersprache </w:t>
      </w:r>
      <w:r>
        <w:t xml:space="preserve">zu bestimmen, </w:t>
      </w:r>
      <w:r w:rsidR="002420ED">
        <w:t xml:space="preserve">kommt es </w:t>
      </w:r>
      <w:r w:rsidR="00DC5EF7">
        <w:t>zu einer Idee</w:t>
      </w:r>
      <w:r w:rsidR="0082326B">
        <w:t xml:space="preserve">: </w:t>
      </w:r>
      <w:r w:rsidR="00E3007B">
        <w:t>Der reverse Komplement von gegebener RNA wird erzeugt u</w:t>
      </w:r>
      <w:r w:rsidR="008E290D">
        <w:t>nd danach mit RNA verglich</w:t>
      </w:r>
      <w:r w:rsidR="00AE3785">
        <w:t xml:space="preserve">en. </w:t>
      </w:r>
      <w:r w:rsidR="00EB350B">
        <w:t>D</w:t>
      </w:r>
      <w:r w:rsidR="00735362">
        <w:t xml:space="preserve">ie Position des </w:t>
      </w:r>
      <w:r w:rsidR="00007DB5">
        <w:t>Übereinstimmungs</w:t>
      </w:r>
      <w:r w:rsidR="000F48AC">
        <w:t>abschnitt</w:t>
      </w:r>
      <w:r w:rsidR="00735362">
        <w:t>es</w:t>
      </w:r>
      <w:r w:rsidR="000F48AC">
        <w:t xml:space="preserve"> auf dem reversen Komplement </w:t>
      </w:r>
      <w:r w:rsidR="00B56DAA">
        <w:t>g</w:t>
      </w:r>
      <w:r w:rsidR="0003108D">
        <w:t>ibt</w:t>
      </w:r>
      <w:r w:rsidR="006E18A8">
        <w:t xml:space="preserve"> später</w:t>
      </w:r>
      <w:r w:rsidR="0003108D">
        <w:t xml:space="preserve"> seine entsprechende Position auf RNA </w:t>
      </w:r>
      <w:r w:rsidR="00C70B49">
        <w:t>zurück.</w:t>
      </w:r>
    </w:p>
    <w:p w14:paraId="62ECD3FA" w14:textId="0D4A8413" w:rsidR="008C7A37" w:rsidRDefault="008C7A37" w:rsidP="002E2624">
      <w:r>
        <w:t>Zuerst wird das File, das miRNA enthält, gelesen</w:t>
      </w:r>
      <w:r w:rsidR="000D68A7">
        <w:t xml:space="preserve"> und nur die Sequenz als ein String gespeichert.</w:t>
      </w:r>
    </w:p>
    <w:p w14:paraId="6670A420" w14:textId="3FAD18DF" w:rsidR="00AC605E" w:rsidRDefault="00AC605E" w:rsidP="002E2624">
      <w:r w:rsidRPr="00AC605E">
        <w:drawing>
          <wp:inline distT="0" distB="0" distL="0" distR="0" wp14:anchorId="6E9FFEB9" wp14:editId="5BE8E4F0">
            <wp:extent cx="5760720" cy="38608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0416" w14:textId="6C466F0C" w:rsidR="00EB5223" w:rsidRDefault="00307300" w:rsidP="002E2624">
      <w:r>
        <w:t xml:space="preserve">Mit der Funktion </w:t>
      </w:r>
      <w:r w:rsidR="00467ED3">
        <w:rPr>
          <w:i/>
        </w:rPr>
        <w:t>Reverse_komplement</w:t>
      </w:r>
      <w:r w:rsidR="00EB5223">
        <w:t xml:space="preserve"> </w:t>
      </w:r>
      <w:r w:rsidR="00AB08CB">
        <w:t xml:space="preserve">wird eine </w:t>
      </w:r>
      <w:r w:rsidR="00FB36F2">
        <w:t xml:space="preserve">komplementäre Sequenz anhand des miRNA </w:t>
      </w:r>
      <w:r w:rsidR="00997DE9">
        <w:t>erzeugt und</w:t>
      </w:r>
      <w:r w:rsidR="002B4BBA">
        <w:t xml:space="preserve"> zu dem reversen Komplement</w:t>
      </w:r>
      <w:r w:rsidR="00997DE9">
        <w:t xml:space="preserve"> </w:t>
      </w:r>
      <w:r w:rsidR="002B4BBA">
        <w:t>umgekehrt.</w:t>
      </w:r>
    </w:p>
    <w:p w14:paraId="2B9F2ED8" w14:textId="0D3D64CE" w:rsidR="00203F55" w:rsidRDefault="00203F55" w:rsidP="002E2624">
      <w:r w:rsidRPr="00203F55">
        <w:lastRenderedPageBreak/>
        <w:drawing>
          <wp:inline distT="0" distB="0" distL="0" distR="0" wp14:anchorId="0750EAF6" wp14:editId="32FEAEE4">
            <wp:extent cx="5760720" cy="212026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5846" w14:textId="77777777" w:rsidR="00AB08CB" w:rsidRPr="00AB08CB" w:rsidRDefault="00AB08CB" w:rsidP="00AB0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</w:pPr>
      <w:r w:rsidRPr="00AB08CB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GGAGCUUAUCAGAAUCUCCAGGGGUACUUUAUAAUUUCAAAAAGUCCCCCAGGUGUGAUUCUGAUUUGCUUC</w:t>
      </w:r>
    </w:p>
    <w:p w14:paraId="56BB3E2F" w14:textId="77777777" w:rsidR="00AB08CB" w:rsidRPr="00AB08CB" w:rsidRDefault="00AB08CB" w:rsidP="00AB0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</w:pPr>
      <w:r w:rsidRPr="00AB08CB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GAAGCAAAUCAGAAUCACACCUGGGGGACUUUUUGAAAUUAUAAAGUACCCCUGGAGAUUCUGAUAAGCUCC</w:t>
      </w:r>
    </w:p>
    <w:p w14:paraId="4074B842" w14:textId="77777777" w:rsidR="00AB08CB" w:rsidRDefault="00AB08CB" w:rsidP="002E2624"/>
    <w:p w14:paraId="3504661E" w14:textId="673F3E66" w:rsidR="0080374D" w:rsidRDefault="0080374D" w:rsidP="0080374D">
      <w:pPr>
        <w:pStyle w:val="berschrift1"/>
        <w:numPr>
          <w:ilvl w:val="0"/>
          <w:numId w:val="1"/>
        </w:numPr>
      </w:pPr>
      <w:bookmarkStart w:id="3" w:name="_Toc104414669"/>
      <w:r>
        <w:t>Maximale Repeats</w:t>
      </w:r>
      <w:bookmarkEnd w:id="3"/>
    </w:p>
    <w:p w14:paraId="521A59E1" w14:textId="6B0E29F0" w:rsidR="00361F3E" w:rsidRDefault="008545A3" w:rsidP="00104D52">
      <w:r>
        <w:t xml:space="preserve">Im nächsten Schritt </w:t>
      </w:r>
      <w:r w:rsidR="00316539">
        <w:t>kommt der Vergleich zweier RNA-Sequenzen, u</w:t>
      </w:r>
      <w:r w:rsidR="00F61995">
        <w:t xml:space="preserve">m die Stems zu </w:t>
      </w:r>
      <w:r w:rsidR="00A364E9">
        <w:t>bestimmen.</w:t>
      </w:r>
      <w:r w:rsidR="005A2C4E">
        <w:t xml:space="preserve"> </w:t>
      </w:r>
      <w:r w:rsidR="00A364E9">
        <w:t xml:space="preserve">Man </w:t>
      </w:r>
      <w:r w:rsidR="005A2C4E">
        <w:t>kann in diesem Fall</w:t>
      </w:r>
      <w:r w:rsidR="00DA1E35">
        <w:t xml:space="preserve"> den Algorithmus für </w:t>
      </w:r>
      <w:r w:rsidR="00844B6E">
        <w:t xml:space="preserve">die Suche nach maximale Repeats anwenden. </w:t>
      </w:r>
      <w:r w:rsidR="004374E7">
        <w:t xml:space="preserve">Ein maximales Repeat bezeichnet </w:t>
      </w:r>
      <w:r w:rsidR="002B3DDF">
        <w:t xml:space="preserve">ein Paar </w:t>
      </w:r>
      <w:r w:rsidR="00B4115C">
        <w:t>zweier</w:t>
      </w:r>
      <w:r w:rsidR="002B3DDF">
        <w:t xml:space="preserve"> zueinander entsprechende</w:t>
      </w:r>
      <w:r w:rsidR="00B4115C">
        <w:t>n</w:t>
      </w:r>
      <w:r w:rsidR="002847E5">
        <w:t xml:space="preserve"> Substring</w:t>
      </w:r>
      <w:r w:rsidR="00B4115C">
        <w:t>s</w:t>
      </w:r>
      <w:r w:rsidR="002847E5">
        <w:t xml:space="preserve"> auf einer Sequenz</w:t>
      </w:r>
      <w:r w:rsidR="005C30F0">
        <w:t xml:space="preserve"> und wird durch seine Indizes bestimmt.</w:t>
      </w:r>
      <w:r w:rsidR="002847E5">
        <w:t xml:space="preserve"> </w:t>
      </w:r>
      <w:r w:rsidR="00B4115C">
        <w:t xml:space="preserve">Die Substrings </w:t>
      </w:r>
      <w:r w:rsidR="009B298F">
        <w:t>sollten möglichst maximale Länge</w:t>
      </w:r>
      <w:r w:rsidR="00C548B6">
        <w:t xml:space="preserve"> erreichen. </w:t>
      </w:r>
      <w:r w:rsidR="00A25032">
        <w:t>Die Bedeutung</w:t>
      </w:r>
      <w:r w:rsidR="00D72465">
        <w:t xml:space="preserve"> von maximalen Repeats</w:t>
      </w:r>
      <w:r w:rsidR="00A25032">
        <w:t xml:space="preserve"> passt </w:t>
      </w:r>
      <w:r w:rsidR="00DE539E">
        <w:t>d</w:t>
      </w:r>
      <w:r w:rsidR="007F76DA">
        <w:t>er Definition vom Stem und de</w:t>
      </w:r>
      <w:r w:rsidR="00D72465">
        <w:t>m</w:t>
      </w:r>
      <w:r w:rsidR="007F76DA">
        <w:t xml:space="preserve"> Vergleich </w:t>
      </w:r>
      <w:r w:rsidR="00DE539E">
        <w:t xml:space="preserve">von RNA und ihrer </w:t>
      </w:r>
      <w:r w:rsidR="006C14A2">
        <w:t>reversen Komplement</w:t>
      </w:r>
      <w:r w:rsidR="00A25032">
        <w:t xml:space="preserve"> nicht genau, </w:t>
      </w:r>
      <w:r w:rsidR="006C14A2">
        <w:t xml:space="preserve">trotzdem </w:t>
      </w:r>
      <w:r w:rsidR="009F1B59">
        <w:t>gibt</w:t>
      </w:r>
      <w:r w:rsidR="00533808">
        <w:t xml:space="preserve"> </w:t>
      </w:r>
      <w:r w:rsidR="002C6327">
        <w:t xml:space="preserve">der Algorithmus von maximalen Repeats </w:t>
      </w:r>
      <w:r w:rsidR="00A61896">
        <w:t xml:space="preserve">in diesem Fall </w:t>
      </w:r>
      <w:r w:rsidR="001F4457">
        <w:t xml:space="preserve">doch </w:t>
      </w:r>
      <w:r w:rsidR="00DC5EF7">
        <w:t>das gewünschte Ergebnis</w:t>
      </w:r>
      <w:r w:rsidR="00E2370A">
        <w:t xml:space="preserve"> zurück.</w:t>
      </w:r>
    </w:p>
    <w:p w14:paraId="5133DC6E" w14:textId="24DFC63E" w:rsidR="001168B7" w:rsidRDefault="00CD4419" w:rsidP="00104D52">
      <w:r>
        <w:t xml:space="preserve">Der ganze Algorithmus </w:t>
      </w:r>
      <w:r w:rsidR="00437B39">
        <w:t>beschäftigt viel</w:t>
      </w:r>
      <w:r w:rsidR="0048169B">
        <w:t>mals mit Suchen und Vergleichen</w:t>
      </w:r>
      <w:r w:rsidR="000E13C8">
        <w:t xml:space="preserve">, deswegen ist </w:t>
      </w:r>
      <w:r w:rsidR="00462AFE">
        <w:t xml:space="preserve">die Suchmethode mit Suffix Array gewählt, die </w:t>
      </w:r>
      <w:r w:rsidR="00474E06">
        <w:t xml:space="preserve">gute Laufzeit von </w:t>
      </w:r>
      <w:r w:rsidR="00BE123B">
        <w:rPr>
          <w:i/>
        </w:rPr>
        <w:t>log(n)</w:t>
      </w:r>
      <w:r w:rsidR="00BE123B">
        <w:t xml:space="preserve"> hat.</w:t>
      </w:r>
      <w:r w:rsidR="009C2282">
        <w:t xml:space="preserve"> </w:t>
      </w:r>
      <w:r w:rsidR="00884645">
        <w:t>Durch dies</w:t>
      </w:r>
      <w:r w:rsidR="00D941BF">
        <w:t>en</w:t>
      </w:r>
      <w:r w:rsidR="00884645">
        <w:t xml:space="preserve"> Algorithmus w</w:t>
      </w:r>
      <w:r w:rsidR="00162133">
        <w:t>erden</w:t>
      </w:r>
      <w:r w:rsidR="00884645">
        <w:t xml:space="preserve"> </w:t>
      </w:r>
      <w:r w:rsidR="00887C59">
        <w:t xml:space="preserve">aber nur die </w:t>
      </w:r>
      <w:r w:rsidR="00341565">
        <w:t>möglich</w:t>
      </w:r>
      <w:r w:rsidR="00DD05DF">
        <w:t>en</w:t>
      </w:r>
      <w:r w:rsidR="00341565">
        <w:t xml:space="preserve"> </w:t>
      </w:r>
      <w:r w:rsidR="00533A4E">
        <w:t>Suffix</w:t>
      </w:r>
      <w:r w:rsidR="00DD05DF">
        <w:t>e</w:t>
      </w:r>
      <w:r w:rsidR="00D13CA3">
        <w:t>, w</w:t>
      </w:r>
      <w:r w:rsidR="00341565">
        <w:t>as</w:t>
      </w:r>
      <w:r w:rsidR="00D13CA3">
        <w:t xml:space="preserve"> </w:t>
      </w:r>
      <w:r w:rsidR="00DD05DF">
        <w:t>das Pattern</w:t>
      </w:r>
      <w:r w:rsidR="00D941BF">
        <w:t xml:space="preserve"> enthält</w:t>
      </w:r>
      <w:r w:rsidR="002953B1">
        <w:t xml:space="preserve"> k</w:t>
      </w:r>
      <w:r w:rsidR="00162133">
        <w:t>önnen</w:t>
      </w:r>
      <w:r w:rsidR="002953B1">
        <w:t xml:space="preserve">, zurückgegeben. </w:t>
      </w:r>
      <w:r w:rsidR="00B84138">
        <w:t xml:space="preserve">Dann braucht man noch eine </w:t>
      </w:r>
      <w:r w:rsidR="003A7D8E">
        <w:rPr>
          <w:i/>
        </w:rPr>
        <w:t>Match</w:t>
      </w:r>
      <w:r w:rsidR="003A7D8E">
        <w:t>-Methode</w:t>
      </w:r>
      <w:r w:rsidR="00162133">
        <w:t xml:space="preserve"> zur Sicherheit, dass </w:t>
      </w:r>
      <w:r w:rsidR="001C3F4B">
        <w:t>da</w:t>
      </w:r>
      <w:r w:rsidR="00976334">
        <w:t xml:space="preserve">s Pattern </w:t>
      </w:r>
      <w:r w:rsidR="000025CB">
        <w:t xml:space="preserve">wirklich in den Suffixen </w:t>
      </w:r>
      <w:r w:rsidR="001168B7">
        <w:t xml:space="preserve">ist. </w:t>
      </w:r>
      <w:r w:rsidR="00831F88">
        <w:t>Die Patterns</w:t>
      </w:r>
      <w:r w:rsidR="00690346">
        <w:t xml:space="preserve"> sind </w:t>
      </w:r>
      <w:r w:rsidR="00461BCC">
        <w:t>alle Suffixe des reversen Komplements</w:t>
      </w:r>
      <w:r w:rsidR="004B03A2">
        <w:t xml:space="preserve"> gemeint und sie werden jeweils mit Suff</w:t>
      </w:r>
      <w:r w:rsidR="00E3376E">
        <w:t xml:space="preserve">ix-Array-Suchmethode </w:t>
      </w:r>
      <w:r w:rsidR="00817236">
        <w:t xml:space="preserve">in Suffix-Liste von RNA gesucht. </w:t>
      </w:r>
    </w:p>
    <w:p w14:paraId="0D57A25E" w14:textId="45867828" w:rsidR="00817236" w:rsidRDefault="00D62F83" w:rsidP="00104D52">
      <w:r>
        <w:t xml:space="preserve">Nach dem Suchen ergibt eine Liste </w:t>
      </w:r>
      <w:r w:rsidR="004C13A0">
        <w:t>von alle gefundene ‚Repeats‘ bzw. Stems</w:t>
      </w:r>
      <w:r w:rsidR="00124819">
        <w:t xml:space="preserve">, was </w:t>
      </w:r>
      <w:r w:rsidR="00620F5F">
        <w:t xml:space="preserve">jeweils </w:t>
      </w:r>
      <w:r w:rsidR="00124819">
        <w:t>unte</w:t>
      </w:r>
      <w:r w:rsidR="00ED185C">
        <w:t>n</w:t>
      </w:r>
      <w:r w:rsidR="00124819">
        <w:t xml:space="preserve"> eine</w:t>
      </w:r>
      <w:r w:rsidR="00ED185C">
        <w:t>r</w:t>
      </w:r>
      <w:r w:rsidR="00124819">
        <w:t xml:space="preserve"> Liste mit </w:t>
      </w:r>
      <w:r w:rsidR="009F06DA">
        <w:t>d</w:t>
      </w:r>
      <w:r w:rsidR="00ED185C">
        <w:t>en</w:t>
      </w:r>
      <w:r w:rsidR="009F06DA">
        <w:t xml:space="preserve"> Positionen </w:t>
      </w:r>
      <w:r w:rsidR="00E1169D">
        <w:t>zweien zueinander komplementären Abschnitten</w:t>
      </w:r>
      <w:r w:rsidR="00DB1802">
        <w:t xml:space="preserve"> auf RNA</w:t>
      </w:r>
      <w:r w:rsidR="009F06DA">
        <w:t xml:space="preserve"> </w:t>
      </w:r>
      <w:r w:rsidR="00CF2654">
        <w:t xml:space="preserve">und </w:t>
      </w:r>
      <w:r w:rsidR="00ED185C">
        <w:t xml:space="preserve">der Länge </w:t>
      </w:r>
      <w:r w:rsidR="00E1169D">
        <w:t>der Abschnitte</w:t>
      </w:r>
      <w:r w:rsidR="00620F5F">
        <w:t xml:space="preserve"> gespeichert werden.</w:t>
      </w:r>
      <w:r w:rsidR="00C82A2A">
        <w:t xml:space="preserve"> </w:t>
      </w:r>
      <w:r w:rsidR="009E3B83">
        <w:t xml:space="preserve">Das Ergebnis sieht aber nicht gut aus, weil es </w:t>
      </w:r>
      <w:r w:rsidR="00146457">
        <w:t>noch die nicht-maximale Repeats enthält. Da w</w:t>
      </w:r>
      <w:r w:rsidR="00517380">
        <w:t xml:space="preserve">erden sie </w:t>
      </w:r>
      <w:r w:rsidR="00EF28C1">
        <w:t xml:space="preserve">aussortiert und am Ende ergibt es nur eine Liste von </w:t>
      </w:r>
      <w:r w:rsidR="00D602BB">
        <w:t>maximalen Repeats.</w:t>
      </w:r>
    </w:p>
    <w:p w14:paraId="44E181D9" w14:textId="63B6A83A" w:rsidR="00D602BB" w:rsidRDefault="00D602BB" w:rsidP="00104D52">
      <w:r>
        <w:t>Die gesamte Idee wird durch das folgende Pseudocode genauer beschreibt.</w:t>
      </w:r>
    </w:p>
    <w:p w14:paraId="3DD8F52E" w14:textId="22E4AC70" w:rsidR="0089374F" w:rsidRDefault="0089374F" w:rsidP="00104D52">
      <w:r>
        <w:t xml:space="preserve">D ist ein Dictionary </w:t>
      </w:r>
      <w:r w:rsidR="008238C7">
        <w:t>von Suffixe</w:t>
      </w:r>
      <w:r w:rsidR="00116DA6">
        <w:t>n</w:t>
      </w:r>
      <w:r w:rsidR="008238C7">
        <w:t>, seine Werte ist die Position auf RNA</w:t>
      </w:r>
      <w:r w:rsidR="00116DA6">
        <w:t>.</w:t>
      </w:r>
    </w:p>
    <w:p w14:paraId="39610E1A" w14:textId="61EF78EB" w:rsidR="00116DA6" w:rsidRPr="0089374F" w:rsidRDefault="00116DA6" w:rsidP="00104D52">
      <w:r>
        <w:t xml:space="preserve">L ist ein </w:t>
      </w:r>
      <w:r w:rsidR="00BA5B9B">
        <w:t xml:space="preserve">sortiertes </w:t>
      </w:r>
      <w:r>
        <w:t>ArrayList von Suffixen</w:t>
      </w:r>
      <w:r w:rsidR="00BA5B9B">
        <w:t>.</w:t>
      </w:r>
    </w:p>
    <w:p w14:paraId="250FCDDC" w14:textId="1AC4B4B3" w:rsidR="00D602BB" w:rsidRDefault="00537601" w:rsidP="00104D52">
      <w:r>
        <w:rPr>
          <w:i/>
        </w:rPr>
        <w:t xml:space="preserve">Algorithm </w:t>
      </w:r>
      <w:r w:rsidR="00507E8C">
        <w:t>Suffix (</w:t>
      </w:r>
      <w:r w:rsidR="007A5E09">
        <w:t xml:space="preserve">s </w:t>
      </w:r>
      <w:r w:rsidR="00195830">
        <w:t xml:space="preserve">[1…n], </w:t>
      </w:r>
      <w:r w:rsidR="0089374F">
        <w:t>D</w:t>
      </w:r>
      <w:r w:rsidR="00195830">
        <w:t>,</w:t>
      </w:r>
      <w:r w:rsidR="005C7379">
        <w:t xml:space="preserve"> L[1…n]</w:t>
      </w:r>
      <w:r w:rsidR="00195830">
        <w:t>)</w:t>
      </w:r>
    </w:p>
    <w:p w14:paraId="1682CC83" w14:textId="4EADAB1B" w:rsidR="005C7379" w:rsidRDefault="00AB050A" w:rsidP="00221D60">
      <w:pPr>
        <w:ind w:firstLine="708"/>
      </w:pPr>
      <w:r>
        <w:t>f</w:t>
      </w:r>
      <w:r w:rsidR="005E3861">
        <w:t xml:space="preserve">or </w:t>
      </w:r>
      <w:r w:rsidR="005C7379">
        <w:t>i &lt;- 1…n</w:t>
      </w:r>
    </w:p>
    <w:p w14:paraId="179D8CD6" w14:textId="778A0CA9" w:rsidR="005C7379" w:rsidRDefault="005C7379" w:rsidP="00104D52">
      <w:r>
        <w:tab/>
      </w:r>
      <w:r w:rsidR="00221D60">
        <w:tab/>
      </w:r>
      <w:r w:rsidR="009D5D2B">
        <w:t>s</w:t>
      </w:r>
      <w:r w:rsidR="005E3861">
        <w:t xml:space="preserve">uffix &lt;- </w:t>
      </w:r>
      <w:r w:rsidR="007A5E09">
        <w:t>s</w:t>
      </w:r>
      <w:r w:rsidR="005E3861">
        <w:t>[i…n]</w:t>
      </w:r>
    </w:p>
    <w:p w14:paraId="10A86CDA" w14:textId="71A08557" w:rsidR="005E3861" w:rsidRDefault="005E3861" w:rsidP="00104D52">
      <w:r>
        <w:tab/>
      </w:r>
      <w:r>
        <w:tab/>
      </w:r>
      <w:r w:rsidR="009D5D2B">
        <w:t>L.add(suffix)</w:t>
      </w:r>
    </w:p>
    <w:p w14:paraId="49E8C248" w14:textId="7D94A712" w:rsidR="009D5D2B" w:rsidRDefault="009D5D2B" w:rsidP="00104D52">
      <w:r>
        <w:lastRenderedPageBreak/>
        <w:tab/>
      </w:r>
      <w:r>
        <w:tab/>
        <w:t>D[suffix] = i</w:t>
      </w:r>
    </w:p>
    <w:p w14:paraId="7A6C937F" w14:textId="06C8646A" w:rsidR="00F15527" w:rsidRDefault="00F15527" w:rsidP="00104D52">
      <w:r>
        <w:tab/>
        <w:t>L.sort()</w:t>
      </w:r>
    </w:p>
    <w:p w14:paraId="1E903074" w14:textId="77777777" w:rsidR="00E124EA" w:rsidRDefault="00E124EA" w:rsidP="00104D52">
      <w:pPr>
        <w:rPr>
          <w:i/>
        </w:rPr>
      </w:pPr>
    </w:p>
    <w:p w14:paraId="14C32FE0" w14:textId="3FF113C5" w:rsidR="00F15527" w:rsidRDefault="00F15527" w:rsidP="00104D52">
      <w:r>
        <w:rPr>
          <w:i/>
        </w:rPr>
        <w:t xml:space="preserve">Algorithm </w:t>
      </w:r>
      <w:r>
        <w:t>SASearch</w:t>
      </w:r>
      <w:r w:rsidR="000A0DF9">
        <w:t>(p[1…m],L[1…n])</w:t>
      </w:r>
    </w:p>
    <w:p w14:paraId="7B43E7F0" w14:textId="3D4C68CE" w:rsidR="000A0DF9" w:rsidRDefault="000A0DF9" w:rsidP="00104D52">
      <w:r>
        <w:tab/>
        <w:t>l &lt;- 1</w:t>
      </w:r>
    </w:p>
    <w:p w14:paraId="1AB66C28" w14:textId="37A968D1" w:rsidR="000A0DF9" w:rsidRDefault="000A0DF9" w:rsidP="00104D52">
      <w:r>
        <w:tab/>
        <w:t xml:space="preserve">r &lt;- </w:t>
      </w:r>
      <w:r w:rsidR="003A6141">
        <w:t>n</w:t>
      </w:r>
    </w:p>
    <w:p w14:paraId="6611FB7E" w14:textId="433BCCF7" w:rsidR="003A6141" w:rsidRDefault="003A6141" w:rsidP="00104D52">
      <w:r>
        <w:tab/>
        <w:t>while (r – l &gt; 1)</w:t>
      </w:r>
    </w:p>
    <w:p w14:paraId="04F28DA3" w14:textId="2D990F5E" w:rsidR="00B542CD" w:rsidRDefault="00B542CD" w:rsidP="00104D52">
      <w:r>
        <w:tab/>
      </w:r>
      <w:r>
        <w:tab/>
        <w:t>m = (l+r)/2</w:t>
      </w:r>
    </w:p>
    <w:p w14:paraId="6D5A07C2" w14:textId="4B0CC4C1" w:rsidR="00B542CD" w:rsidRDefault="00B542CD" w:rsidP="00104D52">
      <w:r>
        <w:tab/>
      </w:r>
      <w:r>
        <w:tab/>
        <w:t>if p</w:t>
      </w:r>
      <w:r w:rsidR="00FE42E7">
        <w:t xml:space="preserve"> &lt; L[m]</w:t>
      </w:r>
      <w:r w:rsidR="006B12AB">
        <w:t>:</w:t>
      </w:r>
    </w:p>
    <w:p w14:paraId="2BD86007" w14:textId="36DA2ED2" w:rsidR="00FE42E7" w:rsidRDefault="00FE42E7" w:rsidP="00104D52">
      <w:r>
        <w:tab/>
      </w:r>
      <w:r>
        <w:tab/>
      </w:r>
      <w:r>
        <w:tab/>
        <w:t>r = m</w:t>
      </w:r>
    </w:p>
    <w:p w14:paraId="03895390" w14:textId="2958B461" w:rsidR="00FE42E7" w:rsidRDefault="00FE42E7" w:rsidP="00104D52">
      <w:r>
        <w:tab/>
      </w:r>
      <w:r>
        <w:tab/>
        <w:t>else</w:t>
      </w:r>
      <w:r w:rsidR="006B12AB">
        <w:t>:</w:t>
      </w:r>
    </w:p>
    <w:p w14:paraId="455C4ECD" w14:textId="5C4EF9BB" w:rsidR="00E124EA" w:rsidRDefault="00E124EA" w:rsidP="00104D52">
      <w:r>
        <w:tab/>
      </w:r>
      <w:r>
        <w:tab/>
      </w:r>
      <w:r>
        <w:tab/>
        <w:t>l = m</w:t>
      </w:r>
    </w:p>
    <w:p w14:paraId="18CEA349" w14:textId="1D197D0C" w:rsidR="00E124EA" w:rsidRDefault="00E124EA" w:rsidP="00104D52">
      <w:r>
        <w:tab/>
        <w:t>return r</w:t>
      </w:r>
    </w:p>
    <w:p w14:paraId="02F91288" w14:textId="77777777" w:rsidR="00E124EA" w:rsidRDefault="00E124EA" w:rsidP="00104D52"/>
    <w:p w14:paraId="046E9C81" w14:textId="0200E03C" w:rsidR="00E124EA" w:rsidRDefault="00E124EA" w:rsidP="00104D52">
      <w:r>
        <w:rPr>
          <w:i/>
        </w:rPr>
        <w:t xml:space="preserve">Algorithm </w:t>
      </w:r>
      <w:r>
        <w:t>Match(p[1…m],</w:t>
      </w:r>
      <w:r w:rsidR="007A5E09">
        <w:t>s[1…n])</w:t>
      </w:r>
    </w:p>
    <w:p w14:paraId="012C292C" w14:textId="0178E643" w:rsidR="007A5E09" w:rsidRDefault="007A5E09" w:rsidP="00104D52">
      <w:r>
        <w:tab/>
      </w:r>
      <w:r w:rsidR="00575FCA">
        <w:t>m = 0</w:t>
      </w:r>
    </w:p>
    <w:p w14:paraId="5642E215" w14:textId="5D470465" w:rsidR="00575FCA" w:rsidRDefault="00575FCA" w:rsidP="00104D52">
      <w:r>
        <w:tab/>
        <w:t>if m &lt;</w:t>
      </w:r>
      <w:r w:rsidR="006D362C">
        <w:t>=</w:t>
      </w:r>
      <w:r>
        <w:t xml:space="preserve"> </w:t>
      </w:r>
      <w:r w:rsidR="006D362C">
        <w:t>n</w:t>
      </w:r>
      <w:r w:rsidR="006B12AB">
        <w:t>:</w:t>
      </w:r>
    </w:p>
    <w:p w14:paraId="1E8FA8E7" w14:textId="683308B4" w:rsidR="006D362C" w:rsidRDefault="006D362C" w:rsidP="00104D52">
      <w:r>
        <w:tab/>
      </w:r>
      <w:r>
        <w:tab/>
        <w:t>for i &lt;- 1…m</w:t>
      </w:r>
    </w:p>
    <w:p w14:paraId="434FEE62" w14:textId="68341D3E" w:rsidR="006D362C" w:rsidRDefault="006D362C" w:rsidP="00104D52">
      <w:r>
        <w:tab/>
      </w:r>
      <w:r>
        <w:tab/>
      </w:r>
      <w:r>
        <w:tab/>
        <w:t xml:space="preserve">if </w:t>
      </w:r>
      <w:r w:rsidR="00AB050A">
        <w:t>p[i] != s[i]</w:t>
      </w:r>
      <w:r w:rsidR="006B12AB">
        <w:t>:</w:t>
      </w:r>
    </w:p>
    <w:p w14:paraId="63E90395" w14:textId="4810DA2F" w:rsidR="00221D60" w:rsidRDefault="00221D60" w:rsidP="00104D52">
      <w:r>
        <w:tab/>
      </w:r>
      <w:r>
        <w:tab/>
      </w:r>
      <w:r>
        <w:tab/>
      </w:r>
      <w:r w:rsidR="005B163F">
        <w:tab/>
      </w:r>
      <w:r>
        <w:t>m = i</w:t>
      </w:r>
      <w:r w:rsidR="0099330F">
        <w:t>-1</w:t>
      </w:r>
    </w:p>
    <w:p w14:paraId="4861657F" w14:textId="69C17DCA" w:rsidR="005B163F" w:rsidRDefault="005B163F" w:rsidP="00104D52">
      <w:r>
        <w:tab/>
      </w:r>
      <w:r>
        <w:tab/>
      </w:r>
      <w:r>
        <w:tab/>
      </w:r>
      <w:r>
        <w:tab/>
        <w:t>break</w:t>
      </w:r>
    </w:p>
    <w:p w14:paraId="2FA94EF0" w14:textId="3252B0E3" w:rsidR="005B163F" w:rsidRDefault="005B163F" w:rsidP="00104D52">
      <w:r>
        <w:tab/>
      </w:r>
      <w:r>
        <w:tab/>
      </w:r>
      <w:r>
        <w:tab/>
        <w:t>else</w:t>
      </w:r>
      <w:r w:rsidR="006B12AB">
        <w:t>:</w:t>
      </w:r>
    </w:p>
    <w:p w14:paraId="001DE1C3" w14:textId="498F1377" w:rsidR="005B163F" w:rsidRDefault="005B163F" w:rsidP="00104D52">
      <w:r>
        <w:tab/>
      </w:r>
      <w:r>
        <w:tab/>
      </w:r>
      <w:r>
        <w:tab/>
      </w:r>
      <w:r>
        <w:tab/>
        <w:t xml:space="preserve">m = </w:t>
      </w:r>
      <w:r w:rsidR="0099330F">
        <w:t>i</w:t>
      </w:r>
    </w:p>
    <w:p w14:paraId="150745A2" w14:textId="63D42973" w:rsidR="0099330F" w:rsidRDefault="0099330F" w:rsidP="00104D52">
      <w:r>
        <w:tab/>
        <w:t>else</w:t>
      </w:r>
      <w:r w:rsidR="006B12AB">
        <w:t>:</w:t>
      </w:r>
    </w:p>
    <w:p w14:paraId="07663900" w14:textId="477DF6CD" w:rsidR="00CC0681" w:rsidRDefault="00CC0681" w:rsidP="00104D52">
      <w:r>
        <w:tab/>
      </w:r>
      <w:r>
        <w:tab/>
        <w:t>for i &lt;- 1…n</w:t>
      </w:r>
    </w:p>
    <w:p w14:paraId="16567EAA" w14:textId="77777777" w:rsidR="00CC0681" w:rsidRDefault="00CC0681" w:rsidP="00CC0681">
      <w:r>
        <w:tab/>
      </w:r>
      <w:r>
        <w:tab/>
      </w:r>
      <w:r>
        <w:tab/>
      </w:r>
      <w:r>
        <w:t>if p[i] != s[i]:</w:t>
      </w:r>
    </w:p>
    <w:p w14:paraId="0F4603CC" w14:textId="77777777" w:rsidR="00CC0681" w:rsidRDefault="00CC0681" w:rsidP="00CC0681">
      <w:r>
        <w:tab/>
      </w:r>
      <w:r>
        <w:tab/>
      </w:r>
      <w:r>
        <w:tab/>
      </w:r>
      <w:r>
        <w:tab/>
        <w:t>m = i-1</w:t>
      </w:r>
    </w:p>
    <w:p w14:paraId="0C0C59E4" w14:textId="77777777" w:rsidR="00CC0681" w:rsidRDefault="00CC0681" w:rsidP="00CC0681">
      <w:r>
        <w:tab/>
      </w:r>
      <w:r>
        <w:tab/>
      </w:r>
      <w:r>
        <w:tab/>
      </w:r>
      <w:r>
        <w:tab/>
        <w:t>break</w:t>
      </w:r>
    </w:p>
    <w:p w14:paraId="50E13CD2" w14:textId="77777777" w:rsidR="00CC0681" w:rsidRDefault="00CC0681" w:rsidP="00CC0681">
      <w:r>
        <w:tab/>
      </w:r>
      <w:r>
        <w:tab/>
      </w:r>
      <w:r>
        <w:tab/>
        <w:t>else:</w:t>
      </w:r>
    </w:p>
    <w:p w14:paraId="6BE71895" w14:textId="77777777" w:rsidR="00CC0681" w:rsidRDefault="00CC0681" w:rsidP="00CC0681">
      <w:r>
        <w:tab/>
      </w:r>
      <w:r>
        <w:tab/>
      </w:r>
      <w:r>
        <w:tab/>
      </w:r>
      <w:r>
        <w:tab/>
        <w:t>m = i</w:t>
      </w:r>
    </w:p>
    <w:p w14:paraId="5AB6E9DE" w14:textId="544EDEA2" w:rsidR="00CC0681" w:rsidRDefault="00CC0681" w:rsidP="00CC0681">
      <w:r>
        <w:tab/>
        <w:t>return m</w:t>
      </w:r>
    </w:p>
    <w:p w14:paraId="21D5E1FC" w14:textId="77777777" w:rsidR="005156F7" w:rsidRDefault="005156F7" w:rsidP="00104D52">
      <w:pPr>
        <w:rPr>
          <w:i/>
        </w:rPr>
      </w:pPr>
    </w:p>
    <w:p w14:paraId="06BAD70C" w14:textId="75784401" w:rsidR="00CC0681" w:rsidRDefault="00320F17" w:rsidP="00104D52">
      <w:r>
        <w:rPr>
          <w:i/>
        </w:rPr>
        <w:lastRenderedPageBreak/>
        <w:t xml:space="preserve">Algorithm </w:t>
      </w:r>
      <w:r>
        <w:t>Repeat</w:t>
      </w:r>
      <w:r w:rsidR="00DF1CA6">
        <w:t>OfAPattern(p[1…m]</w:t>
      </w:r>
      <w:r w:rsidR="005156F7">
        <w:t>,L[1…n])</w:t>
      </w:r>
    </w:p>
    <w:p w14:paraId="1B6F4262" w14:textId="7A69FAE9" w:rsidR="005156F7" w:rsidRDefault="00721DA6" w:rsidP="00104D52">
      <w:r>
        <w:tab/>
        <w:t xml:space="preserve">D1 ist </w:t>
      </w:r>
      <w:r w:rsidR="004851C9">
        <w:t>Suffix-</w:t>
      </w:r>
      <w:r>
        <w:t>Dictionary von RNA</w:t>
      </w:r>
      <w:r w:rsidR="004851C9">
        <w:t>, D2 ist Suffix-Dictionary von Komplement</w:t>
      </w:r>
    </w:p>
    <w:p w14:paraId="42215FE3" w14:textId="41B8A49E" w:rsidR="00CB4BDC" w:rsidRDefault="00CB4BDC" w:rsidP="00104D52">
      <w:r>
        <w:tab/>
        <w:t xml:space="preserve">R ist </w:t>
      </w:r>
      <w:r w:rsidR="005767ED">
        <w:t>Liste von allen Repeats</w:t>
      </w:r>
      <w:r w:rsidR="0087095E">
        <w:t>.</w:t>
      </w:r>
      <w:r w:rsidR="00350BD0">
        <w:t xml:space="preserve"> R1 ist temporale Liste von allen Repeats</w:t>
      </w:r>
      <w:r w:rsidR="0087095E">
        <w:t xml:space="preserve">. R1 ist eine Kopie von R </w:t>
      </w:r>
    </w:p>
    <w:p w14:paraId="2725C8E6" w14:textId="139C6DA0" w:rsidR="005767ED" w:rsidRDefault="005767ED" w:rsidP="00104D52">
      <w:r>
        <w:tab/>
      </w:r>
      <w:r w:rsidR="00090B72">
        <w:t>R</w:t>
      </w:r>
      <w:r w:rsidR="00350BD0">
        <w:t>e</w:t>
      </w:r>
      <w:r w:rsidR="00090B72">
        <w:t xml:space="preserve"> ist </w:t>
      </w:r>
      <w:r w:rsidR="001D599C">
        <w:t>Liste von einem Repeat</w:t>
      </w:r>
    </w:p>
    <w:p w14:paraId="09F551BB" w14:textId="415CCFAE" w:rsidR="001D599C" w:rsidRDefault="001D599C" w:rsidP="00104D52">
      <w:r>
        <w:tab/>
      </w:r>
      <w:r w:rsidR="00B03EBB">
        <w:t>p</w:t>
      </w:r>
      <w:r>
        <w:t>os &lt;- SASearch(</w:t>
      </w:r>
      <w:r w:rsidR="00B03EBB">
        <w:t>p[1…m],L[1…n])</w:t>
      </w:r>
    </w:p>
    <w:p w14:paraId="5E688BDA" w14:textId="5E7821A9" w:rsidR="00B03EBB" w:rsidRDefault="00B03EBB" w:rsidP="00104D52">
      <w:r>
        <w:tab/>
        <w:t xml:space="preserve">len &lt;- </w:t>
      </w:r>
      <w:r w:rsidR="00350BD0">
        <w:t>Match(p[1…m]</w:t>
      </w:r>
      <w:r w:rsidR="00FE7425">
        <w:t>,R1[pos])</w:t>
      </w:r>
    </w:p>
    <w:p w14:paraId="1E28D348" w14:textId="529EC0B2" w:rsidR="00FE7425" w:rsidRDefault="00FE7425" w:rsidP="00104D52">
      <w:r>
        <w:tab/>
        <w:t>while len &gt; 3:</w:t>
      </w:r>
    </w:p>
    <w:p w14:paraId="2C22EDBD" w14:textId="6490C292" w:rsidR="00FE7425" w:rsidRDefault="0082557B" w:rsidP="00606A10">
      <w:pPr>
        <w:ind w:left="1416" w:firstLine="4"/>
      </w:pPr>
      <w:r>
        <w:t>Speichert in Re die erste</w:t>
      </w:r>
      <w:r w:rsidR="00606A10">
        <w:t>n</w:t>
      </w:r>
      <w:r>
        <w:t xml:space="preserve"> Position</w:t>
      </w:r>
      <w:r w:rsidR="00606A10">
        <w:t>en von zwei Abschnitten des Repeats und die Länge</w:t>
      </w:r>
      <w:r>
        <w:t xml:space="preserve"> </w:t>
      </w:r>
    </w:p>
    <w:p w14:paraId="3674B1EC" w14:textId="09E02A27" w:rsidR="00606A10" w:rsidRDefault="00606A10" w:rsidP="00606A10">
      <w:pPr>
        <w:ind w:left="1416" w:firstLine="4"/>
      </w:pPr>
      <w:r>
        <w:t>R.add(Re)</w:t>
      </w:r>
    </w:p>
    <w:p w14:paraId="3161CFB6" w14:textId="51E8E8DD" w:rsidR="00FD438E" w:rsidRDefault="00FD438E" w:rsidP="00FD438E">
      <w:r>
        <w:tab/>
        <w:t>R1.remove(R1[pos])</w:t>
      </w:r>
    </w:p>
    <w:p w14:paraId="2C051768" w14:textId="0CFDEB6C" w:rsidR="00FD438E" w:rsidRDefault="00FD438E" w:rsidP="00FD438E">
      <w:r>
        <w:tab/>
      </w:r>
      <w:r w:rsidR="004F62A2">
        <w:t xml:space="preserve">pos &lt;- </w:t>
      </w:r>
      <w:r w:rsidR="00FD13A5">
        <w:t>SASearch(p[</w:t>
      </w:r>
      <w:r w:rsidR="00595266">
        <w:t>1…m],R1[1…n-1])</w:t>
      </w:r>
    </w:p>
    <w:p w14:paraId="3BE6A21C" w14:textId="0C0743B9" w:rsidR="00595266" w:rsidRDefault="00595266" w:rsidP="00FD438E">
      <w:r>
        <w:tab/>
        <w:t>len &lt;- Match(p[1…m]</w:t>
      </w:r>
      <w:r w:rsidR="003E7FEE">
        <w:t>,R1[pos])</w:t>
      </w:r>
    </w:p>
    <w:p w14:paraId="7CF3D8A9" w14:textId="77777777" w:rsidR="000D2CD2" w:rsidRDefault="0085737B" w:rsidP="00FD438E">
      <w:r>
        <w:t>Die</w:t>
      </w:r>
      <w:r w:rsidR="000D2CD2">
        <w:t xml:space="preserve">se </w:t>
      </w:r>
      <w:r>
        <w:t xml:space="preserve">sind </w:t>
      </w:r>
      <w:r w:rsidR="00637FE4">
        <w:t>vier</w:t>
      </w:r>
      <w:r>
        <w:t xml:space="preserve"> wichtige</w:t>
      </w:r>
      <w:r w:rsidR="00637FE4">
        <w:t xml:space="preserve"> Algorithmen</w:t>
      </w:r>
      <w:r>
        <w:t xml:space="preserve"> für</w:t>
      </w:r>
      <w:r w:rsidR="00637FE4">
        <w:t xml:space="preserve"> die Suche der Stems auf RNA. </w:t>
      </w:r>
      <w:r w:rsidR="000D2CD2">
        <w:t>Da hat jeder die Laufzeit:</w:t>
      </w:r>
    </w:p>
    <w:p w14:paraId="4DBB9100" w14:textId="77777777" w:rsidR="003C5B4D" w:rsidRDefault="003C5B4D" w:rsidP="00FD438E">
      <w:r>
        <w:rPr>
          <w:i/>
        </w:rPr>
        <w:t>Suffix</w:t>
      </w:r>
      <w:r>
        <w:t>: O(n)</w:t>
      </w:r>
    </w:p>
    <w:p w14:paraId="5967C199" w14:textId="77777777" w:rsidR="00CC00AF" w:rsidRDefault="00636F79" w:rsidP="00FD438E">
      <w:r>
        <w:rPr>
          <w:i/>
        </w:rPr>
        <w:t>SASearch</w:t>
      </w:r>
      <w:r>
        <w:t>: O(log</w:t>
      </w:r>
      <w:r w:rsidR="00CC00AF">
        <w:t xml:space="preserve"> </w:t>
      </w:r>
      <w:r>
        <w:t>n)</w:t>
      </w:r>
    </w:p>
    <w:p w14:paraId="28004C80" w14:textId="77777777" w:rsidR="00C213C6" w:rsidRDefault="00CC00AF" w:rsidP="00FD438E">
      <w:r w:rsidRPr="00CC00AF">
        <w:rPr>
          <w:i/>
        </w:rPr>
        <w:t>Match</w:t>
      </w:r>
      <w:r>
        <w:t xml:space="preserve">: O(n) </w:t>
      </w:r>
      <w:r w:rsidR="00C213C6">
        <w:t>/ O(m)</w:t>
      </w:r>
    </w:p>
    <w:p w14:paraId="39461036" w14:textId="1751AAC2" w:rsidR="008B5156" w:rsidRDefault="00C213C6" w:rsidP="00FD438E">
      <w:r w:rsidRPr="00C213C6">
        <w:rPr>
          <w:i/>
        </w:rPr>
        <w:t>RepeatOfAPattern</w:t>
      </w:r>
      <w:r>
        <w:t>: O(</w:t>
      </w:r>
      <w:r w:rsidR="004A4C2B">
        <w:t>k.n)</w:t>
      </w:r>
      <w:r w:rsidR="00416BF4">
        <w:t xml:space="preserve"> ,</w:t>
      </w:r>
      <w:r w:rsidR="00A40077">
        <w:t>k ist beliebig</w:t>
      </w:r>
      <w:r w:rsidR="006A07DC">
        <w:t xml:space="preserve"> </w:t>
      </w:r>
    </w:p>
    <w:p w14:paraId="1A1CB512" w14:textId="6222B60B" w:rsidR="00B17C77" w:rsidRDefault="00B17C77" w:rsidP="00FD438E">
      <w:r>
        <w:t>Es gibt insgesamt m Suffixe von Komplement</w:t>
      </w:r>
      <w:r w:rsidR="0013679F">
        <w:t xml:space="preserve">, was als Pattern </w:t>
      </w:r>
      <w:r w:rsidR="00796C1F">
        <w:t>sind</w:t>
      </w:r>
      <w:r w:rsidR="002C71AF">
        <w:t>. Das hei</w:t>
      </w:r>
      <w:r w:rsidR="00A646E6">
        <w:t xml:space="preserve">ßt, dass m-mal </w:t>
      </w:r>
      <w:r w:rsidR="00F54E2C" w:rsidRPr="00F54E2C">
        <w:rPr>
          <w:i/>
        </w:rPr>
        <w:t>RepeatOfAPattern</w:t>
      </w:r>
      <w:r w:rsidR="00F54E2C">
        <w:t xml:space="preserve"> durchgeführt werden.</w:t>
      </w:r>
    </w:p>
    <w:p w14:paraId="11E65E82" w14:textId="2B4E4391" w:rsidR="00F54E2C" w:rsidRPr="00F54E2C" w:rsidRDefault="00F54E2C" w:rsidP="00FD438E">
      <w:r>
        <w:t xml:space="preserve">Das ergibt die Laufzeit </w:t>
      </w:r>
      <w:r w:rsidR="006A07DC">
        <w:t>O(</w:t>
      </w:r>
      <w:r w:rsidR="00BD6062">
        <w:t>k.n.m).</w:t>
      </w:r>
    </w:p>
    <w:p w14:paraId="2933838E" w14:textId="44115091" w:rsidR="00862E0A" w:rsidRDefault="00862E0A" w:rsidP="00FD438E">
      <w:r>
        <w:t>Dann kommen noch die Algorithmen zum Filtern</w:t>
      </w:r>
      <w:r w:rsidR="000C2A70">
        <w:t>, die</w:t>
      </w:r>
      <w:r w:rsidR="008922D3">
        <w:t xml:space="preserve"> nach </w:t>
      </w:r>
      <w:r w:rsidR="00BD6062">
        <w:t>j</w:t>
      </w:r>
      <w:r w:rsidR="000C2A70">
        <w:t>edem Aufruf die Laufzeit O(</w:t>
      </w:r>
      <w:r w:rsidR="008064A4">
        <w:t>a</w:t>
      </w:r>
      <w:r w:rsidR="000C2A70">
        <w:t>)</w:t>
      </w:r>
      <w:r w:rsidR="00D300BF">
        <w:t xml:space="preserve"> hat</w:t>
      </w:r>
      <w:r w:rsidR="008064A4">
        <w:t>. Dabei ist a die Anzahl der gefundenen Repeats.</w:t>
      </w:r>
      <w:r w:rsidR="008666FE">
        <w:t xml:space="preserve"> </w:t>
      </w:r>
      <w:r w:rsidR="005F1AE3">
        <w:t xml:space="preserve">Es gibt insgesamt sechs-mal </w:t>
      </w:r>
      <w:r w:rsidR="00677760">
        <w:t>Algorithmen zum Filtern</w:t>
      </w:r>
      <w:r w:rsidR="00304775">
        <w:t xml:space="preserve">. Das </w:t>
      </w:r>
      <w:r w:rsidR="00C6611B">
        <w:t>ergibt die Laufzeit O(6</w:t>
      </w:r>
      <w:r w:rsidR="00623749">
        <w:t>a) bzw. O(a).</w:t>
      </w:r>
    </w:p>
    <w:p w14:paraId="3595C637" w14:textId="7D87DD90" w:rsidR="00C504AE" w:rsidRDefault="00623749" w:rsidP="00104D52">
      <w:r>
        <w:t xml:space="preserve">Fazit: </w:t>
      </w:r>
      <w:r w:rsidR="004E4DCE">
        <w:t>Die gesamte Laufzeit ist O(</w:t>
      </w:r>
      <w:r w:rsidR="000A6433">
        <w:t xml:space="preserve">k.n.m + a) oder </w:t>
      </w:r>
      <w:r w:rsidR="004C3DE2">
        <w:t>O(k.n.m)</w:t>
      </w:r>
    </w:p>
    <w:p w14:paraId="2B5C1A04" w14:textId="4F0E0019" w:rsidR="0063488B" w:rsidRDefault="0063488B" w:rsidP="00104D52">
      <w:r>
        <w:t>Der genauer Python-Code und die Durchführung sowie die Ergebnisse werden im Quellecode gezeigt.</w:t>
      </w:r>
    </w:p>
    <w:p w14:paraId="3548C789" w14:textId="25D1A02B" w:rsidR="0080374D" w:rsidRDefault="0080374D" w:rsidP="0080374D">
      <w:pPr>
        <w:pStyle w:val="berschrift1"/>
        <w:numPr>
          <w:ilvl w:val="0"/>
          <w:numId w:val="1"/>
        </w:numPr>
      </w:pPr>
      <w:bookmarkStart w:id="4" w:name="_Toc104414670"/>
      <w:r>
        <w:t>RNA Sekundärstrukturen</w:t>
      </w:r>
      <w:bookmarkEnd w:id="4"/>
    </w:p>
    <w:p w14:paraId="75FA4BC3" w14:textId="424418EC" w:rsidR="0080374D" w:rsidRDefault="00761362" w:rsidP="0080374D">
      <w:r>
        <w:t xml:space="preserve">Es gibt jetzt eine Liste von alle maximale Repeats, die Stem-Struktur bzw. </w:t>
      </w:r>
      <w:r w:rsidR="004F79F0">
        <w:t xml:space="preserve">miRNA-Sekundärstruktur </w:t>
      </w:r>
      <w:r w:rsidR="003F75B5">
        <w:t xml:space="preserve">bilden können. Darin gibt noch die </w:t>
      </w:r>
      <w:r w:rsidR="00653C14">
        <w:t>ü</w:t>
      </w:r>
      <w:r w:rsidR="00C111A4">
        <w:t>berlapp</w:t>
      </w:r>
      <w:r w:rsidR="00653C14">
        <w:t>ten S</w:t>
      </w:r>
      <w:r w:rsidR="00C111A4">
        <w:t>tems</w:t>
      </w:r>
      <w:r w:rsidR="00817E6A">
        <w:t>, die entfernt werden</w:t>
      </w:r>
      <w:r w:rsidR="00817E6A" w:rsidRPr="00817E6A">
        <w:t xml:space="preserve"> </w:t>
      </w:r>
      <w:r w:rsidR="00817E6A">
        <w:t>müssen</w:t>
      </w:r>
      <w:r w:rsidR="00817E6A">
        <w:t>.</w:t>
      </w:r>
    </w:p>
    <w:p w14:paraId="4A40A9AC" w14:textId="1D156914" w:rsidR="00300824" w:rsidRDefault="00366414" w:rsidP="0080374D">
      <w:r w:rsidRPr="00366414">
        <w:lastRenderedPageBreak/>
        <w:drawing>
          <wp:inline distT="0" distB="0" distL="0" distR="0" wp14:anchorId="596CE9DF" wp14:editId="57C97A1C">
            <wp:extent cx="5760720" cy="134239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47E7" w14:textId="1AF43883" w:rsidR="00366414" w:rsidRDefault="009A15EB" w:rsidP="0080374D">
      <w:r>
        <w:t xml:space="preserve">Ein Vorschlag für die Stem-Struktur auf der </w:t>
      </w:r>
      <w:proofErr w:type="spellStart"/>
      <w:r>
        <w:t>RNAfold</w:t>
      </w:r>
      <w:proofErr w:type="spellEnd"/>
      <w:r>
        <w:t xml:space="preserve"> Webserver wird </w:t>
      </w:r>
      <w:r w:rsidR="00C423BA">
        <w:t xml:space="preserve">gezeigt. Diese Struktur enthält 3 Stems, die </w:t>
      </w:r>
      <w:r w:rsidR="003635CF">
        <w:t>auch vorhanden in der oben gefundenen Liste</w:t>
      </w:r>
      <w:r>
        <w:t xml:space="preserve"> </w:t>
      </w:r>
      <w:r w:rsidR="003635CF">
        <w:t xml:space="preserve">sind. </w:t>
      </w:r>
      <w:r w:rsidR="00D02550">
        <w:t xml:space="preserve">Durch das Code kann man die Abstand zwischen zweier Abschnitten des Stems </w:t>
      </w:r>
      <w:r w:rsidR="000F27D3">
        <w:t>bestimmen. Es ist klar zu sein, dass die</w:t>
      </w:r>
      <w:r w:rsidR="0080474A">
        <w:t xml:space="preserve"> Webseite </w:t>
      </w:r>
      <w:r w:rsidR="006B3B0D">
        <w:t xml:space="preserve">3 Stems, die </w:t>
      </w:r>
      <w:r w:rsidR="00F50E81">
        <w:t>gute Abstände zueinander haben.</w:t>
      </w:r>
    </w:p>
    <w:p w14:paraId="1D7A12D9" w14:textId="5F0D342D" w:rsidR="0080374D" w:rsidRPr="0080374D" w:rsidRDefault="00F518E5" w:rsidP="0080374D">
      <w:pPr>
        <w:pStyle w:val="berschrift1"/>
        <w:numPr>
          <w:ilvl w:val="0"/>
          <w:numId w:val="1"/>
        </w:numPr>
      </w:pPr>
      <w:bookmarkStart w:id="5" w:name="_Toc104414671"/>
      <w:r>
        <w:t>Abschätzung</w:t>
      </w:r>
      <w:r w:rsidR="0080374D">
        <w:t xml:space="preserve"> </w:t>
      </w:r>
      <w:r w:rsidR="00FA413F">
        <w:t>mit längere</w:t>
      </w:r>
      <w:r w:rsidR="0011351E">
        <w:t>n</w:t>
      </w:r>
      <w:r w:rsidR="00FA413F">
        <w:t xml:space="preserve"> Sequenzen</w:t>
      </w:r>
      <w:bookmarkEnd w:id="5"/>
    </w:p>
    <w:p w14:paraId="7673EA2A" w14:textId="77777777" w:rsidR="0080374D" w:rsidRPr="0080374D" w:rsidRDefault="0080374D" w:rsidP="0080374D"/>
    <w:p w14:paraId="4C3D8548" w14:textId="3BC756A7" w:rsidR="0084675E" w:rsidRDefault="0084675E"/>
    <w:p w14:paraId="2D0E2744" w14:textId="3E554BD3" w:rsidR="00B43765" w:rsidRDefault="00B43765"/>
    <w:sectPr w:rsidR="00B43765" w:rsidSect="0080374D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44E"/>
    <w:multiLevelType w:val="hybridMultilevel"/>
    <w:tmpl w:val="CD4437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555A1"/>
    <w:multiLevelType w:val="hybridMultilevel"/>
    <w:tmpl w:val="5CDA9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am Nguyen">
    <w15:presenceInfo w15:providerId="Windows Live" w15:userId="e3def184afe521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de-DE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DC"/>
    <w:rsid w:val="000025CB"/>
    <w:rsid w:val="00007DB5"/>
    <w:rsid w:val="00016CA3"/>
    <w:rsid w:val="0003108D"/>
    <w:rsid w:val="000659FC"/>
    <w:rsid w:val="0006797F"/>
    <w:rsid w:val="00090B72"/>
    <w:rsid w:val="000A0DF9"/>
    <w:rsid w:val="000A51BC"/>
    <w:rsid w:val="000A6433"/>
    <w:rsid w:val="000B2578"/>
    <w:rsid w:val="000B5434"/>
    <w:rsid w:val="000C2A70"/>
    <w:rsid w:val="000D2CD2"/>
    <w:rsid w:val="000D5F06"/>
    <w:rsid w:val="000D68A7"/>
    <w:rsid w:val="000E13C8"/>
    <w:rsid w:val="000E4238"/>
    <w:rsid w:val="000F27D3"/>
    <w:rsid w:val="000F48AC"/>
    <w:rsid w:val="00104D52"/>
    <w:rsid w:val="001130D8"/>
    <w:rsid w:val="0011351E"/>
    <w:rsid w:val="001168B7"/>
    <w:rsid w:val="00116DA6"/>
    <w:rsid w:val="00124819"/>
    <w:rsid w:val="0012684A"/>
    <w:rsid w:val="0013679F"/>
    <w:rsid w:val="00146457"/>
    <w:rsid w:val="00147954"/>
    <w:rsid w:val="00162133"/>
    <w:rsid w:val="001628F7"/>
    <w:rsid w:val="0018470B"/>
    <w:rsid w:val="00186493"/>
    <w:rsid w:val="00187170"/>
    <w:rsid w:val="00195830"/>
    <w:rsid w:val="001B21FE"/>
    <w:rsid w:val="001C3F4B"/>
    <w:rsid w:val="001D599C"/>
    <w:rsid w:val="001F4457"/>
    <w:rsid w:val="00203F55"/>
    <w:rsid w:val="00221D60"/>
    <w:rsid w:val="00231586"/>
    <w:rsid w:val="002420ED"/>
    <w:rsid w:val="00244116"/>
    <w:rsid w:val="00271577"/>
    <w:rsid w:val="0027541A"/>
    <w:rsid w:val="002847E5"/>
    <w:rsid w:val="002953B1"/>
    <w:rsid w:val="002969DC"/>
    <w:rsid w:val="002A5FEA"/>
    <w:rsid w:val="002B3DDF"/>
    <w:rsid w:val="002B4BBA"/>
    <w:rsid w:val="002C6327"/>
    <w:rsid w:val="002C71AF"/>
    <w:rsid w:val="002E2624"/>
    <w:rsid w:val="002F07C5"/>
    <w:rsid w:val="00300824"/>
    <w:rsid w:val="00304775"/>
    <w:rsid w:val="00307300"/>
    <w:rsid w:val="00316539"/>
    <w:rsid w:val="00320F17"/>
    <w:rsid w:val="00321C8C"/>
    <w:rsid w:val="00322D2C"/>
    <w:rsid w:val="00341565"/>
    <w:rsid w:val="00350BD0"/>
    <w:rsid w:val="00361F3E"/>
    <w:rsid w:val="003635CF"/>
    <w:rsid w:val="00366414"/>
    <w:rsid w:val="00380C69"/>
    <w:rsid w:val="00390BC4"/>
    <w:rsid w:val="003A6141"/>
    <w:rsid w:val="003A7D8E"/>
    <w:rsid w:val="003B3C20"/>
    <w:rsid w:val="003C3CE1"/>
    <w:rsid w:val="003C5B4D"/>
    <w:rsid w:val="003E7FEE"/>
    <w:rsid w:val="003F75B5"/>
    <w:rsid w:val="00402D89"/>
    <w:rsid w:val="004136CD"/>
    <w:rsid w:val="00416BF4"/>
    <w:rsid w:val="00417CE0"/>
    <w:rsid w:val="004374E7"/>
    <w:rsid w:val="00437B39"/>
    <w:rsid w:val="00441467"/>
    <w:rsid w:val="00461BCC"/>
    <w:rsid w:val="00462AFE"/>
    <w:rsid w:val="00467ED3"/>
    <w:rsid w:val="00474E06"/>
    <w:rsid w:val="004808DC"/>
    <w:rsid w:val="0048169B"/>
    <w:rsid w:val="004851C9"/>
    <w:rsid w:val="004A4C2B"/>
    <w:rsid w:val="004A7204"/>
    <w:rsid w:val="004B03A2"/>
    <w:rsid w:val="004C13A0"/>
    <w:rsid w:val="004C3DE2"/>
    <w:rsid w:val="004E31EA"/>
    <w:rsid w:val="004E4DCE"/>
    <w:rsid w:val="004F62A2"/>
    <w:rsid w:val="004F79F0"/>
    <w:rsid w:val="00507E8C"/>
    <w:rsid w:val="005156F7"/>
    <w:rsid w:val="00515C87"/>
    <w:rsid w:val="00517380"/>
    <w:rsid w:val="0052524B"/>
    <w:rsid w:val="00532CF8"/>
    <w:rsid w:val="00533808"/>
    <w:rsid w:val="00533A4E"/>
    <w:rsid w:val="00537601"/>
    <w:rsid w:val="00575FCA"/>
    <w:rsid w:val="005767ED"/>
    <w:rsid w:val="005774B9"/>
    <w:rsid w:val="00580ED7"/>
    <w:rsid w:val="00595266"/>
    <w:rsid w:val="005A2C4E"/>
    <w:rsid w:val="005A73A0"/>
    <w:rsid w:val="005B163F"/>
    <w:rsid w:val="005B4880"/>
    <w:rsid w:val="005C30F0"/>
    <w:rsid w:val="005C7379"/>
    <w:rsid w:val="005E3861"/>
    <w:rsid w:val="005F1AE3"/>
    <w:rsid w:val="005F3E00"/>
    <w:rsid w:val="00606A10"/>
    <w:rsid w:val="00620F5F"/>
    <w:rsid w:val="00623749"/>
    <w:rsid w:val="00632286"/>
    <w:rsid w:val="00632D62"/>
    <w:rsid w:val="0063488B"/>
    <w:rsid w:val="00636F79"/>
    <w:rsid w:val="00637FE4"/>
    <w:rsid w:val="00650034"/>
    <w:rsid w:val="00653C14"/>
    <w:rsid w:val="00677760"/>
    <w:rsid w:val="00690346"/>
    <w:rsid w:val="006A07DC"/>
    <w:rsid w:val="006B12AB"/>
    <w:rsid w:val="006B3B0D"/>
    <w:rsid w:val="006B4383"/>
    <w:rsid w:val="006C14A2"/>
    <w:rsid w:val="006C6889"/>
    <w:rsid w:val="006D362C"/>
    <w:rsid w:val="006E18A8"/>
    <w:rsid w:val="006E517A"/>
    <w:rsid w:val="006E573B"/>
    <w:rsid w:val="00707220"/>
    <w:rsid w:val="00707FEE"/>
    <w:rsid w:val="007165E7"/>
    <w:rsid w:val="00721AAE"/>
    <w:rsid w:val="00721DA6"/>
    <w:rsid w:val="00734FC3"/>
    <w:rsid w:val="00735362"/>
    <w:rsid w:val="00761362"/>
    <w:rsid w:val="00793074"/>
    <w:rsid w:val="00796C1F"/>
    <w:rsid w:val="007A5E09"/>
    <w:rsid w:val="007C0D80"/>
    <w:rsid w:val="007F6A60"/>
    <w:rsid w:val="007F76DA"/>
    <w:rsid w:val="0080374D"/>
    <w:rsid w:val="0080474A"/>
    <w:rsid w:val="008064A4"/>
    <w:rsid w:val="00815247"/>
    <w:rsid w:val="00817236"/>
    <w:rsid w:val="00817E6A"/>
    <w:rsid w:val="00817E7F"/>
    <w:rsid w:val="00821859"/>
    <w:rsid w:val="008224DF"/>
    <w:rsid w:val="0082326B"/>
    <w:rsid w:val="008238C7"/>
    <w:rsid w:val="0082557B"/>
    <w:rsid w:val="0083156F"/>
    <w:rsid w:val="00831F88"/>
    <w:rsid w:val="0083386C"/>
    <w:rsid w:val="00844B6E"/>
    <w:rsid w:val="0084675E"/>
    <w:rsid w:val="008545A3"/>
    <w:rsid w:val="0085737B"/>
    <w:rsid w:val="00862E0A"/>
    <w:rsid w:val="008666FE"/>
    <w:rsid w:val="0086743E"/>
    <w:rsid w:val="0087095E"/>
    <w:rsid w:val="008813D4"/>
    <w:rsid w:val="008826E3"/>
    <w:rsid w:val="00884645"/>
    <w:rsid w:val="00887C59"/>
    <w:rsid w:val="008922D3"/>
    <w:rsid w:val="0089374F"/>
    <w:rsid w:val="008A20AD"/>
    <w:rsid w:val="008B2A0A"/>
    <w:rsid w:val="008B5156"/>
    <w:rsid w:val="008B684A"/>
    <w:rsid w:val="008C7A37"/>
    <w:rsid w:val="008E290D"/>
    <w:rsid w:val="008F2655"/>
    <w:rsid w:val="00905F86"/>
    <w:rsid w:val="009234C9"/>
    <w:rsid w:val="00925A53"/>
    <w:rsid w:val="00944A33"/>
    <w:rsid w:val="00976334"/>
    <w:rsid w:val="0099330F"/>
    <w:rsid w:val="00993C4D"/>
    <w:rsid w:val="00997DE9"/>
    <w:rsid w:val="009A15EB"/>
    <w:rsid w:val="009B298F"/>
    <w:rsid w:val="009B55A3"/>
    <w:rsid w:val="009C2282"/>
    <w:rsid w:val="009D5D2B"/>
    <w:rsid w:val="009E3B83"/>
    <w:rsid w:val="009F06DA"/>
    <w:rsid w:val="009F1B59"/>
    <w:rsid w:val="00A25032"/>
    <w:rsid w:val="00A25C52"/>
    <w:rsid w:val="00A27548"/>
    <w:rsid w:val="00A364E9"/>
    <w:rsid w:val="00A40077"/>
    <w:rsid w:val="00A5095B"/>
    <w:rsid w:val="00A617CA"/>
    <w:rsid w:val="00A61896"/>
    <w:rsid w:val="00A646E6"/>
    <w:rsid w:val="00A74842"/>
    <w:rsid w:val="00A86A0E"/>
    <w:rsid w:val="00A9292A"/>
    <w:rsid w:val="00A9350D"/>
    <w:rsid w:val="00A93E44"/>
    <w:rsid w:val="00A95B7A"/>
    <w:rsid w:val="00AB0416"/>
    <w:rsid w:val="00AB050A"/>
    <w:rsid w:val="00AB08CB"/>
    <w:rsid w:val="00AB0AD1"/>
    <w:rsid w:val="00AC1B88"/>
    <w:rsid w:val="00AC3425"/>
    <w:rsid w:val="00AC605E"/>
    <w:rsid w:val="00AE3785"/>
    <w:rsid w:val="00AE5164"/>
    <w:rsid w:val="00B03EBB"/>
    <w:rsid w:val="00B04CBA"/>
    <w:rsid w:val="00B17C77"/>
    <w:rsid w:val="00B20F2F"/>
    <w:rsid w:val="00B230D6"/>
    <w:rsid w:val="00B23FFC"/>
    <w:rsid w:val="00B265E4"/>
    <w:rsid w:val="00B273B0"/>
    <w:rsid w:val="00B306FF"/>
    <w:rsid w:val="00B3285B"/>
    <w:rsid w:val="00B32BCA"/>
    <w:rsid w:val="00B4115C"/>
    <w:rsid w:val="00B43765"/>
    <w:rsid w:val="00B542CD"/>
    <w:rsid w:val="00B56DAA"/>
    <w:rsid w:val="00B6197A"/>
    <w:rsid w:val="00B61DE0"/>
    <w:rsid w:val="00B704F8"/>
    <w:rsid w:val="00B7486B"/>
    <w:rsid w:val="00B7796F"/>
    <w:rsid w:val="00B83956"/>
    <w:rsid w:val="00B84138"/>
    <w:rsid w:val="00BA1D41"/>
    <w:rsid w:val="00BA5B9B"/>
    <w:rsid w:val="00BD6062"/>
    <w:rsid w:val="00BE123B"/>
    <w:rsid w:val="00BE7EE3"/>
    <w:rsid w:val="00BF7805"/>
    <w:rsid w:val="00C0450D"/>
    <w:rsid w:val="00C111A4"/>
    <w:rsid w:val="00C1492E"/>
    <w:rsid w:val="00C207C9"/>
    <w:rsid w:val="00C213C6"/>
    <w:rsid w:val="00C22A34"/>
    <w:rsid w:val="00C27F68"/>
    <w:rsid w:val="00C364C2"/>
    <w:rsid w:val="00C41619"/>
    <w:rsid w:val="00C423BA"/>
    <w:rsid w:val="00C504AE"/>
    <w:rsid w:val="00C548B6"/>
    <w:rsid w:val="00C6611B"/>
    <w:rsid w:val="00C70B49"/>
    <w:rsid w:val="00C82A2A"/>
    <w:rsid w:val="00C863A8"/>
    <w:rsid w:val="00CB0F54"/>
    <w:rsid w:val="00CB4BDC"/>
    <w:rsid w:val="00CC00AF"/>
    <w:rsid w:val="00CC0681"/>
    <w:rsid w:val="00CD4419"/>
    <w:rsid w:val="00CE2936"/>
    <w:rsid w:val="00CE2A02"/>
    <w:rsid w:val="00CF1658"/>
    <w:rsid w:val="00CF2654"/>
    <w:rsid w:val="00D02550"/>
    <w:rsid w:val="00D1262C"/>
    <w:rsid w:val="00D13CA3"/>
    <w:rsid w:val="00D300BF"/>
    <w:rsid w:val="00D409E2"/>
    <w:rsid w:val="00D602BB"/>
    <w:rsid w:val="00D62F83"/>
    <w:rsid w:val="00D64E04"/>
    <w:rsid w:val="00D72465"/>
    <w:rsid w:val="00D86FA0"/>
    <w:rsid w:val="00D941BF"/>
    <w:rsid w:val="00DA1E35"/>
    <w:rsid w:val="00DA5472"/>
    <w:rsid w:val="00DB1802"/>
    <w:rsid w:val="00DC2194"/>
    <w:rsid w:val="00DC5EF7"/>
    <w:rsid w:val="00DD05DF"/>
    <w:rsid w:val="00DE539E"/>
    <w:rsid w:val="00DE6608"/>
    <w:rsid w:val="00DF1CA6"/>
    <w:rsid w:val="00DF7F5B"/>
    <w:rsid w:val="00E1169D"/>
    <w:rsid w:val="00E124EA"/>
    <w:rsid w:val="00E2370A"/>
    <w:rsid w:val="00E27961"/>
    <w:rsid w:val="00E3007B"/>
    <w:rsid w:val="00E3376E"/>
    <w:rsid w:val="00E358AB"/>
    <w:rsid w:val="00E52BEA"/>
    <w:rsid w:val="00E53488"/>
    <w:rsid w:val="00E66F57"/>
    <w:rsid w:val="00E76D4E"/>
    <w:rsid w:val="00E813EA"/>
    <w:rsid w:val="00E81DC9"/>
    <w:rsid w:val="00E831BE"/>
    <w:rsid w:val="00E9728D"/>
    <w:rsid w:val="00EA0350"/>
    <w:rsid w:val="00EB350B"/>
    <w:rsid w:val="00EB4895"/>
    <w:rsid w:val="00EB5223"/>
    <w:rsid w:val="00EC3557"/>
    <w:rsid w:val="00EC7A50"/>
    <w:rsid w:val="00ED185C"/>
    <w:rsid w:val="00EF28C1"/>
    <w:rsid w:val="00F1128E"/>
    <w:rsid w:val="00F15527"/>
    <w:rsid w:val="00F211EE"/>
    <w:rsid w:val="00F2269E"/>
    <w:rsid w:val="00F50D33"/>
    <w:rsid w:val="00F50E81"/>
    <w:rsid w:val="00F518E5"/>
    <w:rsid w:val="00F54E2C"/>
    <w:rsid w:val="00F61995"/>
    <w:rsid w:val="00F63AF1"/>
    <w:rsid w:val="00F7005C"/>
    <w:rsid w:val="00FA413F"/>
    <w:rsid w:val="00FB36F2"/>
    <w:rsid w:val="00FC0F20"/>
    <w:rsid w:val="00FC41B0"/>
    <w:rsid w:val="00FD13A5"/>
    <w:rsid w:val="00FD438E"/>
    <w:rsid w:val="00FE1D24"/>
    <w:rsid w:val="00FE42E7"/>
    <w:rsid w:val="00FE6C13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361A"/>
  <w15:chartTrackingRefBased/>
  <w15:docId w15:val="{966A3B8E-28E5-40B7-BA64-253C792E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0681"/>
  </w:style>
  <w:style w:type="paragraph" w:styleId="berschrift1">
    <w:name w:val="heading 1"/>
    <w:basedOn w:val="Standard"/>
    <w:next w:val="Standard"/>
    <w:link w:val="berschrift1Zchn"/>
    <w:uiPriority w:val="9"/>
    <w:qFormat/>
    <w:rsid w:val="00803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3765"/>
    <w:rPr>
      <w:color w:val="808080"/>
    </w:rPr>
  </w:style>
  <w:style w:type="paragraph" w:styleId="KeinLeerraum">
    <w:name w:val="No Spacing"/>
    <w:link w:val="KeinLeerraumZchn"/>
    <w:uiPriority w:val="1"/>
    <w:qFormat/>
    <w:rsid w:val="0080374D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0374D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3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374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3285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3285B"/>
    <w:rPr>
      <w:color w:val="0563C1" w:themeColor="hyperlink"/>
      <w:u w:val="single"/>
    </w:rPr>
  </w:style>
  <w:style w:type="paragraph" w:styleId="berarbeitung">
    <w:name w:val="Revision"/>
    <w:hidden/>
    <w:uiPriority w:val="99"/>
    <w:semiHidden/>
    <w:rsid w:val="00E66F5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32D6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B0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B08C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8115-DD55-4E7F-8180-7894FA44E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833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2:
SEKUNDÄRSTRUKTUREN VON RNAS</dc:title>
  <dc:subject>Maximale Repeats</dc:subject>
  <dc:creator>Tram Nguyen</dc:creator>
  <cp:keywords/>
  <dc:description/>
  <cp:lastModifiedBy>Tram Nguyen</cp:lastModifiedBy>
  <cp:revision>335</cp:revision>
  <cp:lastPrinted>2022-05-25T21:58:00Z</cp:lastPrinted>
  <dcterms:created xsi:type="dcterms:W3CDTF">2022-05-22T19:36:00Z</dcterms:created>
  <dcterms:modified xsi:type="dcterms:W3CDTF">2022-05-26T13:29:00Z</dcterms:modified>
</cp:coreProperties>
</file>